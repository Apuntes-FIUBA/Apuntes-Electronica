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C0B" w:rsidRPr="00A63532" w:rsidRDefault="00A63532" w:rsidP="00DB5C0B">
      <w:pPr>
        <w:spacing w:after="360" w:line="240" w:lineRule="auto"/>
        <w:rPr>
          <w:rFonts w:ascii="Times New Roman" w:eastAsia="Times New Roman" w:hAnsi="Times New Roman" w:cs="Times New Roman"/>
          <w:color w:val="444444"/>
          <w:sz w:val="24"/>
          <w:szCs w:val="24"/>
          <w:lang w:eastAsia="es-AR"/>
        </w:rPr>
      </w:pPr>
      <w:r w:rsidRPr="00A63532">
        <w:rPr>
          <w:rFonts w:ascii="Times New Roman" w:eastAsia="Times New Roman" w:hAnsi="Times New Roman" w:cs="Times New Roman"/>
          <w:color w:val="444444"/>
          <w:sz w:val="24"/>
          <w:szCs w:val="24"/>
          <w:lang w:eastAsia="es-AR"/>
        </w:rPr>
        <w:t>Lámina de caras paralelas</w:t>
      </w:r>
    </w:p>
    <w:p w:rsidR="00A63532" w:rsidRPr="00A63532" w:rsidRDefault="00A63532" w:rsidP="00DB5C0B">
      <w:pPr>
        <w:spacing w:after="360" w:line="240" w:lineRule="auto"/>
        <w:rPr>
          <w:rFonts w:ascii="Times New Roman" w:eastAsia="Times New Roman" w:hAnsi="Times New Roman" w:cs="Times New Roman"/>
          <w:color w:val="444444"/>
          <w:sz w:val="24"/>
          <w:szCs w:val="24"/>
          <w:lang w:eastAsia="es-AR"/>
        </w:rPr>
      </w:pPr>
      <w:r w:rsidRPr="00A63532">
        <w:rPr>
          <w:rFonts w:ascii="Times New Roman" w:eastAsia="Times New Roman" w:hAnsi="Times New Roman" w:cs="Times New Roman"/>
          <w:color w:val="444444"/>
          <w:sz w:val="24"/>
          <w:szCs w:val="24"/>
          <w:lang w:eastAsia="es-AR"/>
        </w:rPr>
        <w:t>Sea la siguiente lámina de caras planas y paralelas</w:t>
      </w:r>
    </w:p>
    <w:p w:rsidR="00A63532" w:rsidRDefault="00A63532" w:rsidP="00DB5C0B">
      <w:pPr>
        <w:spacing w:after="360" w:line="240" w:lineRule="auto"/>
        <w:rPr>
          <w:rFonts w:ascii="Times New Roman" w:eastAsia="Times New Roman" w:hAnsi="Times New Roman" w:cs="Times New Roman"/>
          <w:color w:val="444444"/>
          <w:sz w:val="24"/>
          <w:szCs w:val="24"/>
          <w:lang w:eastAsia="es-AR"/>
        </w:rPr>
      </w:pPr>
      <w:bookmarkStart w:id="0" w:name="_GoBack"/>
      <w:bookmarkEnd w:id="0"/>
      <w:r w:rsidRPr="00A63532">
        <w:rPr>
          <w:rFonts w:ascii="Times New Roman" w:eastAsia="Times New Roman" w:hAnsi="Times New Roman" w:cs="Times New Roman"/>
          <w:noProof/>
          <w:color w:val="444444"/>
          <w:sz w:val="24"/>
          <w:szCs w:val="24"/>
          <w:lang w:eastAsia="es-AR"/>
        </w:rPr>
        <w:drawing>
          <wp:inline distT="0" distB="0" distL="0" distR="0" wp14:anchorId="33B3FD40" wp14:editId="1B073FF1">
            <wp:extent cx="4419600" cy="4629150"/>
            <wp:effectExtent l="0" t="0" r="0" b="0"/>
            <wp:docPr id="6" name="Imagen 6" descr="C:\Users\Usuario\Pictures\lminadecarasparalelas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Pictures\lminadecarasparalelas_thum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9600" cy="4629150"/>
                    </a:xfrm>
                    <a:prstGeom prst="rect">
                      <a:avLst/>
                    </a:prstGeom>
                    <a:noFill/>
                    <a:ln>
                      <a:noFill/>
                    </a:ln>
                  </pic:spPr>
                </pic:pic>
              </a:graphicData>
            </a:graphic>
          </wp:inline>
        </w:drawing>
      </w:r>
    </w:p>
    <w:p w:rsidR="00A63532" w:rsidRPr="00A63532" w:rsidRDefault="00A63532" w:rsidP="00DB5C0B">
      <w:pPr>
        <w:spacing w:after="360" w:line="240" w:lineRule="auto"/>
        <w:rPr>
          <w:rFonts w:ascii="Times New Roman" w:eastAsia="Times New Roman" w:hAnsi="Times New Roman" w:cs="Times New Roman"/>
          <w:color w:val="444444"/>
          <w:sz w:val="24"/>
          <w:szCs w:val="24"/>
          <w:lang w:eastAsia="es-AR"/>
        </w:rPr>
      </w:pPr>
      <w:r>
        <w:rPr>
          <w:rFonts w:ascii="Times New Roman" w:eastAsia="Times New Roman" w:hAnsi="Times New Roman" w:cs="Times New Roman"/>
          <w:color w:val="444444"/>
          <w:sz w:val="24"/>
          <w:szCs w:val="24"/>
          <w:lang w:eastAsia="es-AR"/>
        </w:rPr>
        <w:t>Entonces:</w:t>
      </w:r>
    </w:p>
    <w:p w:rsidR="00DB5C0B" w:rsidRPr="00A63532" w:rsidRDefault="00A63532" w:rsidP="00DB5C0B">
      <w:pPr>
        <w:spacing w:after="360" w:line="240" w:lineRule="auto"/>
        <w:rPr>
          <w:rFonts w:ascii="Times New Roman" w:eastAsia="Times New Roman" w:hAnsi="Times New Roman" w:cs="Times New Roman"/>
          <w:color w:val="444444"/>
          <w:sz w:val="24"/>
          <w:szCs w:val="24"/>
          <w:lang w:eastAsia="es-AR"/>
        </w:rPr>
      </w:pPr>
      <w:r w:rsidRPr="00A63532">
        <w:rPr>
          <w:rFonts w:ascii="Times New Roman" w:eastAsia="Times New Roman" w:hAnsi="Times New Roman" w:cs="Times New Roman"/>
          <w:noProof/>
          <w:color w:val="444444"/>
          <w:sz w:val="24"/>
          <w:szCs w:val="24"/>
          <w:lang w:eastAsia="es-AR"/>
        </w:rPr>
        <w:lastRenderedPageBreak/>
        <w:drawing>
          <wp:inline distT="0" distB="0" distL="0" distR="0" wp14:anchorId="6BB52520" wp14:editId="1F5E31AA">
            <wp:extent cx="5612130" cy="2449877"/>
            <wp:effectExtent l="0" t="0" r="7620" b="7620"/>
            <wp:docPr id="5" name="Imagen 5" descr="C:\Users\Usuario\Pictures\lminadecarasparalelas2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lminadecarasparalelas2_thum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449877"/>
                    </a:xfrm>
                    <a:prstGeom prst="rect">
                      <a:avLst/>
                    </a:prstGeom>
                    <a:noFill/>
                    <a:ln>
                      <a:noFill/>
                    </a:ln>
                  </pic:spPr>
                </pic:pic>
              </a:graphicData>
            </a:graphic>
          </wp:inline>
        </w:drawing>
      </w:r>
    </w:p>
    <w:p w:rsidR="00DB5C0B" w:rsidRPr="00A63532" w:rsidRDefault="00DB5C0B" w:rsidP="00DB5C0B">
      <w:pPr>
        <w:spacing w:after="360" w:line="240" w:lineRule="auto"/>
        <w:rPr>
          <w:ins w:id="1" w:author="Unknown"/>
          <w:rFonts w:ascii="Times New Roman" w:eastAsia="Times New Roman" w:hAnsi="Times New Roman" w:cs="Times New Roman"/>
          <w:color w:val="444444"/>
          <w:sz w:val="24"/>
          <w:szCs w:val="24"/>
          <w:lang w:eastAsia="es-AR"/>
        </w:rPr>
      </w:pPr>
      <w:ins w:id="2" w:author="Unknown">
        <w:r w:rsidRPr="00A63532">
          <w:rPr>
            <w:rFonts w:ascii="Times New Roman" w:eastAsia="Times New Roman" w:hAnsi="Times New Roman" w:cs="Times New Roman"/>
            <w:color w:val="444444"/>
            <w:sz w:val="24"/>
            <w:szCs w:val="24"/>
            <w:lang w:eastAsia="es-AR"/>
          </w:rPr>
          <w:t>Observación. – El rayo emergente experimenta una desviación paralela con respecto al incidente. Cuando un rayo de luz, atraviesa una lámina de caras paralelas como por ejemplo un vidrio de una ventana de apreciable espesor, experimenta dos refracciones, la primera cuando el rayo pasa del aire al vidrio y la segunda cuando sale del vidrio al aire.</w:t>
        </w:r>
      </w:ins>
    </w:p>
    <w:p w:rsidR="00DB5C0B" w:rsidRPr="00A63532" w:rsidRDefault="00DB5C0B" w:rsidP="00DB5C0B">
      <w:pPr>
        <w:spacing w:after="360" w:line="240" w:lineRule="auto"/>
        <w:rPr>
          <w:ins w:id="3" w:author="Unknown"/>
          <w:rFonts w:ascii="Times New Roman" w:eastAsia="Times New Roman" w:hAnsi="Times New Roman" w:cs="Times New Roman"/>
          <w:color w:val="444444"/>
          <w:sz w:val="24"/>
          <w:szCs w:val="24"/>
          <w:lang w:eastAsia="es-AR"/>
        </w:rPr>
      </w:pPr>
      <w:ins w:id="4" w:author="Unknown">
        <w:r w:rsidRPr="00A63532">
          <w:rPr>
            <w:rFonts w:ascii="Times New Roman" w:eastAsia="Times New Roman" w:hAnsi="Times New Roman" w:cs="Times New Roman"/>
            <w:color w:val="444444"/>
            <w:sz w:val="24"/>
            <w:szCs w:val="24"/>
            <w:lang w:eastAsia="es-AR"/>
          </w:rPr>
          <w:t xml:space="preserve">Experimentalmente se </w:t>
        </w:r>
        <w:proofErr w:type="spellStart"/>
        <w:r w:rsidRPr="00A63532">
          <w:rPr>
            <w:rFonts w:ascii="Times New Roman" w:eastAsia="Times New Roman" w:hAnsi="Times New Roman" w:cs="Times New Roman"/>
            <w:color w:val="444444"/>
            <w:sz w:val="24"/>
            <w:szCs w:val="24"/>
            <w:lang w:eastAsia="es-AR"/>
          </w:rPr>
          <w:t>puede.observar</w:t>
        </w:r>
        <w:proofErr w:type="spellEnd"/>
        <w:r w:rsidRPr="00A63532">
          <w:rPr>
            <w:rFonts w:ascii="Times New Roman" w:eastAsia="Times New Roman" w:hAnsi="Times New Roman" w:cs="Times New Roman"/>
            <w:color w:val="444444"/>
            <w:sz w:val="24"/>
            <w:szCs w:val="24"/>
            <w:lang w:eastAsia="es-AR"/>
          </w:rPr>
          <w:t xml:space="preserve"> que el ángulo de incidencia es igual al de emergencia.</w:t>
        </w:r>
      </w:ins>
    </w:p>
    <w:p w:rsidR="00DB5C0B" w:rsidRPr="00A63532" w:rsidRDefault="00DB5C0B" w:rsidP="00DB5C0B">
      <w:pPr>
        <w:spacing w:after="360" w:line="240" w:lineRule="auto"/>
        <w:rPr>
          <w:ins w:id="5" w:author="Unknown"/>
          <w:rFonts w:ascii="Times New Roman" w:eastAsia="Times New Roman" w:hAnsi="Times New Roman" w:cs="Times New Roman"/>
          <w:color w:val="444444"/>
          <w:sz w:val="24"/>
          <w:szCs w:val="24"/>
          <w:lang w:eastAsia="es-AR"/>
        </w:rPr>
      </w:pPr>
      <w:proofErr w:type="gramStart"/>
      <w:ins w:id="6" w:author="Unknown">
        <w:r w:rsidRPr="00A63532">
          <w:rPr>
            <w:rFonts w:ascii="Times New Roman" w:eastAsia="Times New Roman" w:hAnsi="Times New Roman" w:cs="Times New Roman"/>
            <w:color w:val="444444"/>
            <w:sz w:val="24"/>
            <w:szCs w:val="24"/>
            <w:lang w:eastAsia="es-AR"/>
          </w:rPr>
          <w:t>ángulo</w:t>
        </w:r>
        <w:proofErr w:type="gramEnd"/>
        <w:r w:rsidRPr="00A63532">
          <w:rPr>
            <w:rFonts w:ascii="Times New Roman" w:eastAsia="Times New Roman" w:hAnsi="Times New Roman" w:cs="Times New Roman"/>
            <w:color w:val="444444"/>
            <w:sz w:val="24"/>
            <w:szCs w:val="24"/>
            <w:lang w:eastAsia="es-AR"/>
          </w:rPr>
          <w:t xml:space="preserve"> i = ángulo e</w:t>
        </w:r>
      </w:ins>
    </w:p>
    <w:p w:rsidR="00DB5C0B" w:rsidRPr="00A63532" w:rsidRDefault="00DB5C0B" w:rsidP="00DB5C0B">
      <w:pPr>
        <w:spacing w:after="360" w:line="240" w:lineRule="auto"/>
        <w:rPr>
          <w:ins w:id="7" w:author="Unknown"/>
          <w:rFonts w:ascii="Times New Roman" w:eastAsia="Times New Roman" w:hAnsi="Times New Roman" w:cs="Times New Roman"/>
          <w:color w:val="444444"/>
          <w:sz w:val="24"/>
          <w:szCs w:val="24"/>
          <w:lang w:eastAsia="es-AR"/>
        </w:rPr>
      </w:pPr>
      <w:proofErr w:type="gramStart"/>
      <w:ins w:id="8" w:author="Unknown">
        <w:r w:rsidRPr="00A63532">
          <w:rPr>
            <w:rFonts w:ascii="Times New Roman" w:eastAsia="Times New Roman" w:hAnsi="Times New Roman" w:cs="Times New Roman"/>
            <w:color w:val="444444"/>
            <w:sz w:val="24"/>
            <w:szCs w:val="24"/>
            <w:lang w:eastAsia="es-AR"/>
          </w:rPr>
          <w:t>lo</w:t>
        </w:r>
        <w:proofErr w:type="gramEnd"/>
        <w:r w:rsidRPr="00A63532">
          <w:rPr>
            <w:rFonts w:ascii="Times New Roman" w:eastAsia="Times New Roman" w:hAnsi="Times New Roman" w:cs="Times New Roman"/>
            <w:color w:val="444444"/>
            <w:sz w:val="24"/>
            <w:szCs w:val="24"/>
            <w:lang w:eastAsia="es-AR"/>
          </w:rPr>
          <w:t xml:space="preserve"> que trae como inmediata consecuencia el que las direcciones de los rayos incidente y emergente resulten paralelas. </w:t>
        </w:r>
      </w:ins>
    </w:p>
    <w:p w:rsidR="00DB5C0B" w:rsidRPr="00A63532" w:rsidRDefault="00DB5C0B" w:rsidP="00DB5C0B">
      <w:pPr>
        <w:spacing w:after="360" w:line="240" w:lineRule="auto"/>
        <w:rPr>
          <w:ins w:id="9" w:author="Unknown"/>
          <w:rFonts w:ascii="Times New Roman" w:eastAsia="Times New Roman" w:hAnsi="Times New Roman" w:cs="Times New Roman"/>
          <w:color w:val="444444"/>
          <w:sz w:val="24"/>
          <w:szCs w:val="24"/>
          <w:lang w:eastAsia="es-AR"/>
        </w:rPr>
      </w:pPr>
      <w:ins w:id="10" w:author="Unknown">
        <w:r w:rsidRPr="00A63532">
          <w:rPr>
            <w:rFonts w:ascii="Times New Roman" w:eastAsia="Times New Roman" w:hAnsi="Times New Roman" w:cs="Times New Roman"/>
            <w:color w:val="444444"/>
            <w:sz w:val="24"/>
            <w:szCs w:val="24"/>
            <w:lang w:eastAsia="es-AR"/>
          </w:rPr>
          <w:t>Como primera conclusión podemos afirmar: cuando un rayo de luz atraviesa una l</w:t>
        </w:r>
      </w:ins>
      <w:r w:rsidR="00A63532">
        <w:rPr>
          <w:rFonts w:ascii="Times New Roman" w:eastAsia="Times New Roman" w:hAnsi="Times New Roman" w:cs="Times New Roman"/>
          <w:color w:val="444444"/>
          <w:sz w:val="24"/>
          <w:szCs w:val="24"/>
          <w:lang w:eastAsia="es-AR"/>
        </w:rPr>
        <w:t>á</w:t>
      </w:r>
      <w:ins w:id="11" w:author="Unknown">
        <w:r w:rsidRPr="00A63532">
          <w:rPr>
            <w:rFonts w:ascii="Times New Roman" w:eastAsia="Times New Roman" w:hAnsi="Times New Roman" w:cs="Times New Roman"/>
            <w:color w:val="444444"/>
            <w:sz w:val="24"/>
            <w:szCs w:val="24"/>
            <w:lang w:eastAsia="es-AR"/>
          </w:rPr>
          <w:t>mina de caras paralelas el rayo luminoso experimenta una desviación de carácter paralelo.</w:t>
        </w:r>
      </w:ins>
    </w:p>
    <w:p w:rsidR="00DB5C0B" w:rsidRDefault="00DB5C0B" w:rsidP="00DB5C0B">
      <w:pPr>
        <w:spacing w:after="0" w:line="240" w:lineRule="auto"/>
        <w:rPr>
          <w:rFonts w:ascii="Times New Roman" w:eastAsia="Times New Roman" w:hAnsi="Times New Roman" w:cs="Times New Roman"/>
          <w:color w:val="444444"/>
          <w:sz w:val="24"/>
          <w:szCs w:val="24"/>
          <w:lang w:eastAsia="es-AR"/>
        </w:rPr>
      </w:pPr>
    </w:p>
    <w:p w:rsidR="00A63532" w:rsidRPr="00A63532" w:rsidRDefault="00A63532" w:rsidP="00DB5C0B">
      <w:pPr>
        <w:spacing w:after="0" w:line="240" w:lineRule="auto"/>
        <w:rPr>
          <w:ins w:id="12" w:author="Unknown"/>
          <w:rFonts w:ascii="Times New Roman" w:eastAsia="Times New Roman" w:hAnsi="Times New Roman" w:cs="Times New Roman"/>
          <w:color w:val="444444"/>
          <w:sz w:val="24"/>
          <w:szCs w:val="24"/>
          <w:lang w:eastAsia="es-AR"/>
        </w:rPr>
      </w:pPr>
      <w:r>
        <w:rPr>
          <w:rFonts w:ascii="Times New Roman" w:eastAsia="Times New Roman" w:hAnsi="Times New Roman" w:cs="Times New Roman"/>
          <w:noProof/>
          <w:color w:val="444444"/>
          <w:sz w:val="24"/>
          <w:szCs w:val="24"/>
          <w:lang w:eastAsia="es-AR"/>
        </w:rPr>
        <w:lastRenderedPageBreak/>
        <w:drawing>
          <wp:inline distT="0" distB="0" distL="0" distR="0">
            <wp:extent cx="5612130" cy="3414191"/>
            <wp:effectExtent l="0" t="0" r="7620" b="0"/>
            <wp:docPr id="7" name="Imagen 7" descr="C:\Users\Usuario\Pictures\lminadecarasparalelas3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Pictures\lminadecarasparalelas3_thum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414191"/>
                    </a:xfrm>
                    <a:prstGeom prst="rect">
                      <a:avLst/>
                    </a:prstGeom>
                    <a:noFill/>
                    <a:ln>
                      <a:noFill/>
                    </a:ln>
                  </pic:spPr>
                </pic:pic>
              </a:graphicData>
            </a:graphic>
          </wp:inline>
        </w:drawing>
      </w:r>
    </w:p>
    <w:p w:rsidR="00DB5C0B" w:rsidRPr="00A63532" w:rsidRDefault="00DB5C0B" w:rsidP="00A63532">
      <w:pPr>
        <w:spacing w:after="360" w:line="240" w:lineRule="auto"/>
        <w:rPr>
          <w:ins w:id="13" w:author="Unknown"/>
          <w:rFonts w:ascii="Times New Roman" w:eastAsia="Times New Roman" w:hAnsi="Times New Roman" w:cs="Times New Roman"/>
          <w:color w:val="444444"/>
          <w:sz w:val="24"/>
          <w:szCs w:val="24"/>
          <w:lang w:eastAsia="es-AR"/>
        </w:rPr>
      </w:pPr>
      <w:ins w:id="14" w:author="Unknown">
        <w:r w:rsidRPr="00A63532">
          <w:rPr>
            <w:rFonts w:ascii="Times New Roman" w:eastAsia="Times New Roman" w:hAnsi="Times New Roman" w:cs="Times New Roman"/>
            <w:color w:val="444444"/>
            <w:sz w:val="24"/>
            <w:szCs w:val="24"/>
            <w:lang w:eastAsia="es-AR"/>
          </w:rPr>
          <w:t>Como puede observarse, de acuerdo con la estructura de la fórmula deducida, la mayor influencia en el valor de la desviación, corresponde al factor (e) o sea el espesor de la lámina. En láminas delgadas la desviación es pequeña y de ahí el por qué en un vidrio corriente el fenómeno no se observa con toda claridad.</w:t>
        </w:r>
      </w:ins>
    </w:p>
    <w:p w:rsidR="00EE35AC" w:rsidRPr="00A63532" w:rsidRDefault="00EE35AC">
      <w:pPr>
        <w:rPr>
          <w:rFonts w:ascii="Times New Roman" w:hAnsi="Times New Roman" w:cs="Times New Roman"/>
          <w:sz w:val="24"/>
          <w:szCs w:val="24"/>
        </w:rPr>
      </w:pPr>
    </w:p>
    <w:sectPr w:rsidR="00EE35AC" w:rsidRPr="00A635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C8F"/>
    <w:rsid w:val="00641C8F"/>
    <w:rsid w:val="00A63532"/>
    <w:rsid w:val="00DB5C0B"/>
    <w:rsid w:val="00EE35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B5C0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A635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35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B5C0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A635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35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203212">
      <w:bodyDiv w:val="1"/>
      <w:marLeft w:val="0"/>
      <w:marRight w:val="0"/>
      <w:marTop w:val="0"/>
      <w:marBottom w:val="0"/>
      <w:divBdr>
        <w:top w:val="none" w:sz="0" w:space="0" w:color="auto"/>
        <w:left w:val="none" w:sz="0" w:space="0" w:color="auto"/>
        <w:bottom w:val="none" w:sz="0" w:space="0" w:color="auto"/>
        <w:right w:val="none" w:sz="0" w:space="0" w:color="auto"/>
      </w:divBdr>
      <w:divsChild>
        <w:div w:id="150096846">
          <w:marLeft w:val="0"/>
          <w:marRight w:val="0"/>
          <w:marTop w:val="150"/>
          <w:marBottom w:val="150"/>
          <w:divBdr>
            <w:top w:val="none" w:sz="0" w:space="0" w:color="auto"/>
            <w:left w:val="none" w:sz="0" w:space="0" w:color="auto"/>
            <w:bottom w:val="none" w:sz="0" w:space="0" w:color="auto"/>
            <w:right w:val="none" w:sz="0" w:space="0" w:color="auto"/>
          </w:divBdr>
          <w:divsChild>
            <w:div w:id="477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178</Words>
  <Characters>982</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2020-07-07T17:42:00Z</dcterms:created>
  <dcterms:modified xsi:type="dcterms:W3CDTF">2020-07-07T18:11:00Z</dcterms:modified>
</cp:coreProperties>
</file>